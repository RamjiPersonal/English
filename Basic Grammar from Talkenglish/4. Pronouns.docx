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1A" w:rsidRPr="00CB071A" w:rsidRDefault="00CB071A" w:rsidP="00CB071A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CB071A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Pronouns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CB071A" w:rsidRPr="00CB071A" w:rsidTr="00CB07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71A" w:rsidRPr="00CB071A" w:rsidRDefault="00CB071A" w:rsidP="00CB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A pronoun takes the place of a noun.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 story</w:t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Mary is one of the heads of the </w:t>
            </w:r>
            <w:proofErr w:type="spell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ToJi</w:t>
            </w:r>
            <w:proofErr w:type="spell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Corporation. Mary works with Mr. James and Mr. James' son Tom. Mr. James and Mr. James' son Tom are experts in biochemistry. Mary, Mr. James, and Tom researched and invented a drug for cancer treatment.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If the story above is written using pronouns</w:t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Mary is one of the heads of the </w:t>
            </w:r>
            <w:proofErr w:type="spell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ToJi</w:t>
            </w:r>
            <w:proofErr w:type="spell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Corporation.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She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works with Mr. James and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his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son Tom.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his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son Tom are experts in biochemistry.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They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researched and invented a drug for cancer treatment.</w:t>
            </w:r>
          </w:p>
          <w:p w:rsidR="00CB071A" w:rsidRPr="00CB071A" w:rsidRDefault="00CB071A" w:rsidP="00CB071A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CB071A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Personal Pronouns</w:t>
            </w:r>
          </w:p>
          <w:p w:rsidR="00CB071A" w:rsidRPr="00CB071A" w:rsidRDefault="00CB071A" w:rsidP="00CB07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pronouns refer to a person:</w:t>
            </w:r>
          </w:p>
          <w:p w:rsidR="00CB071A" w:rsidRPr="00CB071A" w:rsidRDefault="00CB071A" w:rsidP="00CB07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go to school.</w:t>
            </w:r>
          </w:p>
          <w:p w:rsidR="00CB071A" w:rsidRPr="00CB071A" w:rsidRDefault="00CB071A" w:rsidP="00CB07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You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are a student.</w:t>
            </w:r>
          </w:p>
          <w:p w:rsidR="00CB071A" w:rsidRPr="00CB071A" w:rsidRDefault="00CB071A" w:rsidP="00CB07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They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are Koreans.</w:t>
            </w:r>
          </w:p>
          <w:p w:rsidR="00CB071A" w:rsidRPr="00CB071A" w:rsidRDefault="00CB071A" w:rsidP="00CB07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works here.</w:t>
            </w:r>
          </w:p>
          <w:p w:rsidR="00CB071A" w:rsidRPr="00CB071A" w:rsidRDefault="00CB071A" w:rsidP="00CB071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We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gave her food.</w:t>
            </w:r>
          </w:p>
          <w:p w:rsidR="00CB071A" w:rsidRPr="00CB071A" w:rsidRDefault="00CB071A" w:rsidP="00CB07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‘it' refers to an object:</w:t>
            </w:r>
          </w:p>
          <w:p w:rsidR="00CB071A" w:rsidRPr="00CB071A" w:rsidRDefault="00CB071A" w:rsidP="00CB07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I drank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it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B071A" w:rsidRPr="00CB071A" w:rsidRDefault="00CB071A" w:rsidP="00CB07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It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is big.</w:t>
            </w:r>
          </w:p>
          <w:p w:rsidR="00CB071A" w:rsidRPr="00CB071A" w:rsidRDefault="00CB071A" w:rsidP="00CB071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They cut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it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into halves.</w:t>
            </w:r>
          </w:p>
          <w:p w:rsidR="00CB071A" w:rsidRPr="00CB071A" w:rsidRDefault="00CB071A" w:rsidP="00CB071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Memorize the personal pronouns: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94"/>
              <w:gridCol w:w="1579"/>
              <w:gridCol w:w="1764"/>
              <w:gridCol w:w="1290"/>
              <w:gridCol w:w="1331"/>
              <w:gridCol w:w="1393"/>
            </w:tblGrid>
            <w:tr w:rsidR="00CB071A" w:rsidRPr="00CB071A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0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First</w:t>
                    </w:r>
                  </w:ins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1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2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Second</w:t>
                    </w:r>
                  </w:ins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3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4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Third</w:t>
                    </w:r>
                  </w:ins>
                </w:p>
              </w:tc>
            </w:tr>
            <w:tr w:rsidR="00CB071A" w:rsidRPr="00CB071A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rPr>
                      <w:ins w:id="5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rPr>
                      <w:ins w:id="6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7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8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Male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9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10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Female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11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12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Neutral</w:t>
                    </w:r>
                  </w:ins>
                </w:p>
              </w:tc>
            </w:tr>
            <w:tr w:rsidR="00CB071A" w:rsidRPr="00CB07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13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14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Singular Subject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15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16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I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17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18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you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19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20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he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21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22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she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23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24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it</w:t>
                    </w:r>
                  </w:ins>
                </w:p>
              </w:tc>
            </w:tr>
            <w:tr w:rsidR="00CB071A" w:rsidRPr="00CB07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25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26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Singular Object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27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28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me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29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30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you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31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32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him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33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34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her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35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36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it</w:t>
                    </w:r>
                  </w:ins>
                </w:p>
              </w:tc>
            </w:tr>
            <w:tr w:rsidR="00CB071A" w:rsidRPr="00CB07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37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38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Singular Reflexive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39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40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myself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41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42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yourself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43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44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himself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45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46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herself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47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48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itself</w:t>
                    </w:r>
                  </w:ins>
                </w:p>
              </w:tc>
            </w:tr>
            <w:tr w:rsidR="00CB071A" w:rsidRPr="00CB07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49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50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Plural Subject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51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52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we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53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54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you</w:t>
                    </w:r>
                  </w:ins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55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56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they</w:t>
                    </w:r>
                  </w:ins>
                </w:p>
              </w:tc>
            </w:tr>
            <w:tr w:rsidR="00CB071A" w:rsidRPr="00CB07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57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58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Plural Object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59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60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us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61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62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you</w:t>
                    </w:r>
                  </w:ins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63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64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them</w:t>
                    </w:r>
                  </w:ins>
                </w:p>
              </w:tc>
            </w:tr>
            <w:tr w:rsidR="00CB071A" w:rsidRPr="00CB071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65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66" w:author="Unknown">
                    <w:r w:rsidRPr="00CB071A">
                      <w:rPr>
                        <w:rFonts w:ascii="Times New Roman" w:eastAsia="Times New Roman" w:hAnsi="Times New Roman" w:cs="Times New Roman"/>
                        <w:b/>
                        <w:bCs/>
                        <w:sz w:val="19"/>
                        <w:szCs w:val="19"/>
                      </w:rPr>
                      <w:t>Plural Reflexive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67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68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ourselves</w:t>
                    </w:r>
                  </w:ins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69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70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yourselves</w:t>
                    </w:r>
                  </w:ins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B071A" w:rsidRPr="00CB071A" w:rsidRDefault="00CB071A" w:rsidP="00CB071A">
                  <w:pPr>
                    <w:spacing w:after="0" w:line="240" w:lineRule="auto"/>
                    <w:jc w:val="center"/>
                    <w:rPr>
                      <w:ins w:id="71" w:author="Unknown"/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ins w:id="72" w:author="Unknown">
                    <w:r w:rsidRPr="00CB071A">
                      <w:rPr>
                        <w:rFonts w:ascii="Times New Roman" w:eastAsia="Times New Roman" w:hAnsi="Times New Roman" w:cs="Times New Roman"/>
                        <w:sz w:val="19"/>
                        <w:szCs w:val="19"/>
                      </w:rPr>
                      <w:t>themselves</w:t>
                    </w:r>
                  </w:ins>
                </w:p>
              </w:tc>
            </w:tr>
          </w:tbl>
          <w:p w:rsidR="00CB071A" w:rsidRPr="00CB071A" w:rsidRDefault="00CB071A" w:rsidP="00CB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4.1]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the correct pronoun in each blank.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ate an apple.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                 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delicious.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2)You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 tired.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                 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rest.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3)She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teacher. I gave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                 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a book.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4)They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my friends. I like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                 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very much.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5)He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saw the movie.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                  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gramEnd"/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fun.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CB071A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CB071A" w:rsidRPr="00CB071A" w:rsidRDefault="00CB071A" w:rsidP="00CB0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t>[4.1]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it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you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her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them</w:t>
            </w:r>
            <w:r w:rsidRPr="00CB07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it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E3BE5"/>
    <w:multiLevelType w:val="multilevel"/>
    <w:tmpl w:val="DC4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780BAA"/>
    <w:multiLevelType w:val="multilevel"/>
    <w:tmpl w:val="1FB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2E3BFF"/>
    <w:rsid w:val="008873D5"/>
    <w:rsid w:val="0097785D"/>
    <w:rsid w:val="00CB0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FF"/>
  </w:style>
  <w:style w:type="paragraph" w:styleId="Heading1">
    <w:name w:val="heading 1"/>
    <w:basedOn w:val="Normal"/>
    <w:link w:val="Heading1Char"/>
    <w:uiPriority w:val="9"/>
    <w:qFormat/>
    <w:rsid w:val="00CB0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0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7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071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07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2020-04-12T11:12:00Z</dcterms:modified>
</cp:coreProperties>
</file>